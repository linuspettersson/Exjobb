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7784" w14:textId="77777777" w:rsidR="00153586" w:rsidRPr="002A3FAF" w:rsidRDefault="001535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  <w:lang w:val="en-US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636716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6E350" w14:textId="77777777" w:rsidR="00BC0FDD" w:rsidRPr="002A3FAF" w:rsidRDefault="004F7B46">
          <w:pPr>
            <w:pStyle w:val="Innehllsfrteckningsrubrik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2E7B3E2B" w14:textId="77777777" w:rsidR="004F7B46" w:rsidRDefault="00BC0FDD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r w:rsidRPr="002A3FAF">
            <w:rPr>
              <w:lang w:val="en-US"/>
            </w:rPr>
            <w:fldChar w:fldCharType="begin"/>
          </w:r>
          <w:r w:rsidRPr="002A3FAF">
            <w:rPr>
              <w:lang w:val="en-US"/>
            </w:rPr>
            <w:instrText xml:space="preserve"> TOC \o "1-3" \h \z \u </w:instrText>
          </w:r>
          <w:r w:rsidRPr="002A3FAF">
            <w:rPr>
              <w:lang w:val="en-US"/>
            </w:rPr>
            <w:fldChar w:fldCharType="separate"/>
          </w:r>
          <w:hyperlink w:anchor="_Toc18937552" w:history="1">
            <w:r w:rsidR="004F7B46" w:rsidRPr="002408EE">
              <w:rPr>
                <w:rStyle w:val="Hyperlnk"/>
                <w:noProof/>
                <w:lang w:val="en-US"/>
              </w:rPr>
              <w:t>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Introduction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_Toc18937552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490CC3BF" w14:textId="77777777" w:rsidR="004F7B46" w:rsidRDefault="00410337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3" w:history="1">
            <w:r w:rsidR="004F7B46" w:rsidRPr="002408EE">
              <w:rPr>
                <w:rStyle w:val="Hyperlnk"/>
                <w:noProof/>
                <w:lang w:val="en-US"/>
              </w:rPr>
              <w:t>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Background and terminology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_Toc18937553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9BE6536" w14:textId="77777777" w:rsidR="004F7B46" w:rsidRDefault="00410337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4" w:history="1">
            <w:r w:rsidR="004F7B46" w:rsidRPr="002408EE">
              <w:rPr>
                <w:rStyle w:val="Hyperlnk"/>
                <w:noProof/>
                <w:lang w:val="en-US"/>
              </w:rPr>
              <w:t>2.1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Neural Networks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_Toc18937554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683D6E87" w14:textId="77777777" w:rsidR="004F7B46" w:rsidRDefault="00410337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5" w:history="1">
            <w:r w:rsidR="004F7B46" w:rsidRPr="002408EE">
              <w:rPr>
                <w:rStyle w:val="Hyperlnk"/>
                <w:noProof/>
                <w:lang w:val="en-US"/>
              </w:rPr>
              <w:t>2.1.1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CNN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_Toc18937555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17C62DCD" w14:textId="77777777" w:rsidR="004F7B46" w:rsidRDefault="00410337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6" w:history="1">
            <w:r w:rsidR="004F7B46" w:rsidRPr="002408EE">
              <w:rPr>
                <w:rStyle w:val="Hyperlnk"/>
                <w:noProof/>
                <w:lang w:val="en-US"/>
              </w:rPr>
              <w:t>2.1.2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BNN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_Toc18937556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28D7D582" w14:textId="77777777" w:rsidR="004F7B46" w:rsidRDefault="00410337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7" w:history="1">
            <w:r w:rsidR="004F7B46" w:rsidRPr="002408EE">
              <w:rPr>
                <w:rStyle w:val="Hyperlnk"/>
                <w:noProof/>
                <w:lang w:val="en-US"/>
              </w:rPr>
              <w:t>2.1.3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RNN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_Toc18937557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7B26B35D" w14:textId="77777777" w:rsidR="004F7B46" w:rsidRDefault="00410337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8" w:history="1">
            <w:r w:rsidR="004F7B46" w:rsidRPr="002408EE">
              <w:rPr>
                <w:rStyle w:val="Hyperlnk"/>
                <w:noProof/>
                <w:lang w:val="en-US"/>
              </w:rPr>
              <w:t>2.2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Hardware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_Toc18937558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16BC0082" w14:textId="77777777" w:rsidR="004F7B46" w:rsidRDefault="00410337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9" w:history="1">
            <w:r w:rsidR="004F7B46" w:rsidRPr="002408EE">
              <w:rPr>
                <w:rStyle w:val="Hyperlnk"/>
                <w:noProof/>
                <w:lang w:val="en-US"/>
              </w:rPr>
              <w:t>2.2.1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FPGA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_Toc18937559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456C294F" w14:textId="77777777" w:rsidR="004F7B46" w:rsidRDefault="00410337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0" w:history="1">
            <w:r w:rsidR="004F7B46" w:rsidRPr="002408EE">
              <w:rPr>
                <w:rStyle w:val="Hyperlnk"/>
                <w:noProof/>
                <w:lang w:val="en-US"/>
              </w:rPr>
              <w:t>2.2.2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Google Coral dev board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_Toc18937560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61798A5F" w14:textId="77777777" w:rsidR="004F7B46" w:rsidRDefault="00410337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1" w:history="1">
            <w:r w:rsidR="004F7B46" w:rsidRPr="002408EE">
              <w:rPr>
                <w:rStyle w:val="Hyperlnk"/>
                <w:noProof/>
                <w:lang w:val="en-US"/>
              </w:rPr>
              <w:t>2.2.3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Raspberry Pi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_Toc18937561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EBE5414" w14:textId="77777777" w:rsidR="004F7B46" w:rsidRDefault="00410337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2" w:history="1">
            <w:r w:rsidR="004F7B46" w:rsidRPr="002408EE">
              <w:rPr>
                <w:rStyle w:val="Hyperlnk"/>
                <w:noProof/>
                <w:lang w:val="en-US"/>
              </w:rPr>
              <w:t>2.2.4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Summary of hardware specs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_Toc18937562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36AC3684" w14:textId="77777777" w:rsidR="004F7B46" w:rsidRDefault="00410337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3" w:history="1">
            <w:r w:rsidR="004F7B46" w:rsidRPr="002408EE">
              <w:rPr>
                <w:rStyle w:val="Hyperlnk"/>
                <w:noProof/>
                <w:lang w:val="en-US"/>
              </w:rPr>
              <w:t>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Method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_Toc18937563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7B44916" w14:textId="77777777" w:rsidR="004F7B46" w:rsidRDefault="00410337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4" w:history="1">
            <w:r w:rsidR="004F7B46" w:rsidRPr="002408EE">
              <w:rPr>
                <w:rStyle w:val="Hyperlnk"/>
                <w:noProof/>
                <w:lang w:val="en-US"/>
              </w:rPr>
              <w:t>3.1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Comparison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_Toc18937564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2A649062" w14:textId="77777777" w:rsidR="004F7B46" w:rsidRDefault="00410337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5" w:history="1">
            <w:r w:rsidR="004F7B46" w:rsidRPr="002408EE">
              <w:rPr>
                <w:rStyle w:val="Hyperlnk"/>
                <w:noProof/>
                <w:lang w:val="en-US"/>
              </w:rPr>
              <w:t>3.2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Models/networks used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_Toc18937565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6F03CCB3" w14:textId="77777777" w:rsidR="004F7B46" w:rsidRDefault="00410337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6" w:history="1">
            <w:r w:rsidR="004F7B46" w:rsidRPr="002408EE">
              <w:rPr>
                <w:rStyle w:val="Hyperlnk"/>
                <w:noProof/>
                <w:lang w:val="en-US"/>
              </w:rPr>
              <w:t>3.3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Datasets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_Toc18937566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7FD0EBB4" w14:textId="77777777" w:rsidR="004F7B46" w:rsidRDefault="00410337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7" w:history="1">
            <w:r w:rsidR="004F7B46" w:rsidRPr="002408EE">
              <w:rPr>
                <w:rStyle w:val="Hyperlnk"/>
                <w:noProof/>
                <w:lang w:val="en-US"/>
              </w:rPr>
              <w:t>3.4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Implementation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_Toc18937567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CEF6230" w14:textId="77777777" w:rsidR="004F7B46" w:rsidRDefault="00410337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8" w:history="1">
            <w:r w:rsidR="004F7B46" w:rsidRPr="002408EE">
              <w:rPr>
                <w:rStyle w:val="Hyperlnk"/>
                <w:noProof/>
              </w:rPr>
              <w:t>4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</w:rPr>
              <w:t>References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_Toc18937568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4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56968069" w14:textId="77777777" w:rsidR="00BC0FDD" w:rsidRPr="002A3FAF" w:rsidRDefault="00BC0FDD">
          <w:pPr>
            <w:rPr>
              <w:lang w:val="en-US"/>
            </w:rPr>
          </w:pPr>
          <w:r w:rsidRPr="002A3FAF">
            <w:rPr>
              <w:b/>
              <w:bCs/>
              <w:lang w:val="en-US"/>
            </w:rPr>
            <w:fldChar w:fldCharType="end"/>
          </w:r>
        </w:p>
      </w:sdtContent>
    </w:sdt>
    <w:p w14:paraId="66C92617" w14:textId="77777777" w:rsidR="004F7B46" w:rsidRDefault="004F7B46" w:rsidP="004F7B46">
      <w:pPr>
        <w:pStyle w:val="Figurfrteckning"/>
        <w:tabs>
          <w:tab w:val="right" w:leader="dot" w:pos="9062"/>
        </w:tabs>
        <w:rPr>
          <w:rFonts w:eastAsiaTheme="minorEastAsia"/>
          <w:noProof/>
          <w:sz w:val="22"/>
          <w:lang w:eastAsia="sv-S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</w:p>
    <w:p w14:paraId="4DC73A6A" w14:textId="77777777" w:rsidR="00153586" w:rsidRPr="002A3FAF" w:rsidRDefault="004F7B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  <w:r w:rsidR="00153586" w:rsidRPr="002A3FAF">
        <w:rPr>
          <w:lang w:val="en-US"/>
        </w:rPr>
        <w:br w:type="page"/>
      </w:r>
    </w:p>
    <w:p w14:paraId="6F18CA39" w14:textId="77777777" w:rsidR="00D12152" w:rsidRDefault="00153586" w:rsidP="00153586">
      <w:pPr>
        <w:pStyle w:val="Rubrik1"/>
        <w:rPr>
          <w:lang w:val="en-US"/>
        </w:rPr>
      </w:pPr>
      <w:bookmarkStart w:id="1" w:name="_Toc18937552"/>
      <w:r w:rsidRPr="002A3FAF">
        <w:rPr>
          <w:lang w:val="en-US"/>
        </w:rPr>
        <w:lastRenderedPageBreak/>
        <w:t>Introduction</w:t>
      </w:r>
      <w:bookmarkEnd w:id="1"/>
    </w:p>
    <w:p w14:paraId="2512E51E" w14:textId="77777777" w:rsidR="00605C45" w:rsidRPr="00605C45" w:rsidRDefault="00956B51" w:rsidP="00605C45">
      <w:pPr>
        <w:rPr>
          <w:lang w:val="en-US"/>
        </w:rPr>
      </w:pPr>
      <w:r>
        <w:rPr>
          <w:lang w:val="en-US"/>
        </w:rPr>
        <w:t>Background,</w:t>
      </w:r>
      <w:r w:rsidR="00605C45">
        <w:rPr>
          <w:lang w:val="en-US"/>
        </w:rPr>
        <w:t xml:space="preserve"> recent spike in interest</w:t>
      </w:r>
      <w:r w:rsidR="0066165C">
        <w:rPr>
          <w:lang w:val="en-US"/>
        </w:rPr>
        <w:t>,</w:t>
      </w:r>
      <w:r w:rsidR="00605C45">
        <w:rPr>
          <w:lang w:val="en-US"/>
        </w:rPr>
        <w:t xml:space="preserve"> motivation, future possibilities, thesis outline</w:t>
      </w:r>
    </w:p>
    <w:p w14:paraId="60EC85D7" w14:textId="77777777" w:rsidR="00A72FDB" w:rsidRPr="00A72FDB" w:rsidRDefault="00605C45" w:rsidP="00A72FDB">
      <w:pPr>
        <w:pStyle w:val="Rubrik1"/>
        <w:rPr>
          <w:lang w:val="en-US"/>
        </w:rPr>
      </w:pPr>
      <w:bookmarkStart w:id="2" w:name="_Toc18937553"/>
      <w:r>
        <w:rPr>
          <w:lang w:val="en-US"/>
        </w:rPr>
        <w:t>Background</w:t>
      </w:r>
      <w:r w:rsidR="002A3FAF" w:rsidRPr="002A3FAF">
        <w:rPr>
          <w:lang w:val="en-US"/>
        </w:rPr>
        <w:t xml:space="preserve"> and terminology</w:t>
      </w:r>
      <w:bookmarkEnd w:id="2"/>
      <w:r w:rsidR="002A3FAF" w:rsidRPr="002A3FAF">
        <w:rPr>
          <w:lang w:val="en-US"/>
        </w:rPr>
        <w:t xml:space="preserve"> </w:t>
      </w:r>
    </w:p>
    <w:p w14:paraId="6CD7700E" w14:textId="77777777" w:rsidR="00D870D5" w:rsidRDefault="00D870D5" w:rsidP="002A3FAF">
      <w:pPr>
        <w:pStyle w:val="Rubrik2"/>
        <w:rPr>
          <w:lang w:val="en-US"/>
        </w:rPr>
      </w:pPr>
      <w:bookmarkStart w:id="3" w:name="_Toc18937554"/>
      <w:r>
        <w:rPr>
          <w:lang w:val="en-US"/>
        </w:rPr>
        <w:t>From AI to NN</w:t>
      </w:r>
    </w:p>
    <w:p w14:paraId="1FF2B8F5" w14:textId="77777777" w:rsidR="00906A47" w:rsidRDefault="00636B80" w:rsidP="00636B80">
      <w:pPr>
        <w:keepNext/>
        <w:rPr>
          <w:lang w:val="en-US"/>
        </w:rPr>
      </w:pPr>
      <w:r>
        <w:rPr>
          <w:lang w:val="en-US"/>
        </w:rPr>
        <w:t xml:space="preserve">AI </w:t>
      </w:r>
      <w:r w:rsidR="00906A47">
        <w:rPr>
          <w:lang w:val="en-US"/>
        </w:rPr>
        <w:t xml:space="preserve">is a name for everything we consider to be intelligent and that can be implemented artificially. </w:t>
      </w:r>
    </w:p>
    <w:p w14:paraId="3DAE49D3" w14:textId="77777777" w:rsidR="00906A47" w:rsidRDefault="00906A47" w:rsidP="00636B80">
      <w:pPr>
        <w:keepNext/>
        <w:rPr>
          <w:lang w:val="en-US"/>
        </w:rPr>
      </w:pPr>
      <w:r>
        <w:rPr>
          <w:lang w:val="en-US"/>
        </w:rPr>
        <w:t>Machine learning is the part of AI where the machine takes on the actual learning about the world around us and then puts that learning into good use.</w:t>
      </w:r>
    </w:p>
    <w:p w14:paraId="6252EDAE" w14:textId="77777777" w:rsidR="00906A47" w:rsidRDefault="00906A47" w:rsidP="00636B80">
      <w:pPr>
        <w:keepNext/>
        <w:rPr>
          <w:ins w:id="4" w:author="Linus Pettersson" w:date="2019-09-13T14:00:00Z"/>
          <w:lang w:val="en-US"/>
        </w:rPr>
      </w:pPr>
      <w:r>
        <w:rPr>
          <w:lang w:val="en-US"/>
        </w:rPr>
        <w:t>Neural networks are one method for realizing Machine learning. Inspired by how the neurons and synapses in a brain functions, neural networks use</w:t>
      </w:r>
      <w:del w:id="5" w:author="Linus Pettersson" w:date="2019-09-13T14:00:00Z">
        <w:r w:rsidDel="00906A47">
          <w:rPr>
            <w:lang w:val="en-US"/>
          </w:rPr>
          <w:delText>s</w:delText>
        </w:r>
      </w:del>
      <w:r>
        <w:rPr>
          <w:lang w:val="en-US"/>
        </w:rPr>
        <w:t xml:space="preserve"> the same general idea. </w:t>
      </w:r>
    </w:p>
    <w:p w14:paraId="227517BC" w14:textId="77777777" w:rsidR="00906A47" w:rsidRDefault="00906A47" w:rsidP="00636B80">
      <w:pPr>
        <w:keepNext/>
        <w:rPr>
          <w:lang w:val="en-US"/>
        </w:rPr>
      </w:pPr>
      <w:proofErr w:type="spellStart"/>
      <w:ins w:id="6" w:author="Linus Pettersson" w:date="2019-09-13T14:00:00Z">
        <w:r>
          <w:rPr>
            <w:lang w:val="en-US"/>
          </w:rPr>
          <w:t>gsdgsdfgsfsfhsfh</w:t>
        </w:r>
      </w:ins>
      <w:proofErr w:type="spellEnd"/>
    </w:p>
    <w:p w14:paraId="011C53E1" w14:textId="77777777" w:rsidR="00906A47" w:rsidRPr="00636B80" w:rsidRDefault="00906A47" w:rsidP="00636B80">
      <w:pPr>
        <w:keepNext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E24FC1" wp14:editId="441A6DA3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3453130" cy="2320290"/>
                <wp:effectExtent l="0" t="0" r="13970" b="3810"/>
                <wp:wrapTopAndBottom/>
                <wp:docPr id="3" name="Grup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3130" cy="2320290"/>
                          <a:chOff x="0" y="0"/>
                          <a:chExt cx="3453130" cy="232029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" name="Bildobjekt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130" cy="1857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2" name="Textruta 2"/>
                        <wps:cNvSpPr txBox="1"/>
                        <wps:spPr>
                          <a:xfrm>
                            <a:off x="0" y="1914525"/>
                            <a:ext cx="3453130" cy="40576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E8C54F9" w14:textId="77777777" w:rsidR="00405F57" w:rsidRPr="000245BA" w:rsidRDefault="00405F57" w:rsidP="00405F57">
                              <w:pPr>
                                <w:pStyle w:val="Beskrivning"/>
                                <w:rPr>
                                  <w:sz w:val="24"/>
                                  <w:lang w:val="en-US"/>
                                </w:rPr>
                              </w:pPr>
                              <w:bookmarkStart w:id="7" w:name="_Toc18937675"/>
                              <w:bookmarkStart w:id="8" w:name="_Toc18938091"/>
                              <w:r w:rsidRPr="00D870D5">
                                <w:rPr>
                                  <w:lang w:val="en-US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D870D5">
                                <w:rPr>
                                  <w:lang w:val="en-US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Pr="00D870D5">
                                <w:rPr>
                                  <w:noProof/>
                                  <w:lang w:val="en-U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D870D5">
                                <w:rPr>
                                  <w:lang w:val="en-US"/>
                                </w:rPr>
                                <w:t>. Figure showing the relationship between AI, Machine Learning and Neural Networks.</w:t>
                              </w:r>
                              <w:bookmarkEnd w:id="7"/>
                              <w:bookmarkEnd w:id="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24FC1" id="Grupp 3" o:spid="_x0000_s1026" style="position:absolute;margin-left:0;margin-top:17.35pt;width:271.9pt;height:182.7pt;z-index:251658240;mso-position-horizontal:center;mso-position-horizontal-relative:margin" coordsize="34531,23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1" o:spid="_x0000_s1027" type="#_x0000_t75" style="position:absolute;width:34531;height:1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2" o:spid="_x0000_s1028" type="#_x0000_t202" style="position:absolute;top:19145;width:34531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v:textbox style="mso-fit-shape-to-text:t" inset="0,0,0,0">
                    <w:txbxContent>
                      <w:p w14:paraId="1E8C54F9" w14:textId="77777777" w:rsidR="00405F57" w:rsidRPr="000245BA" w:rsidRDefault="00405F57" w:rsidP="00405F57">
                        <w:pPr>
                          <w:pStyle w:val="Beskrivning"/>
                          <w:rPr>
                            <w:sz w:val="24"/>
                            <w:lang w:val="en-US"/>
                          </w:rPr>
                        </w:pPr>
                        <w:bookmarkStart w:id="9" w:name="_Toc18937675"/>
                        <w:bookmarkStart w:id="10" w:name="_Toc18938091"/>
                        <w:r w:rsidRPr="00D870D5">
                          <w:rPr>
                            <w:lang w:val="en-US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D870D5">
                          <w:rPr>
                            <w:lang w:val="en-US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Pr="00D870D5">
                          <w:rPr>
                            <w:noProof/>
                            <w:lang w:val="en-US"/>
                          </w:rPr>
                          <w:t>1</w:t>
                        </w:r>
                        <w:r>
                          <w:fldChar w:fldCharType="end"/>
                        </w:r>
                        <w:r w:rsidRPr="00D870D5">
                          <w:rPr>
                            <w:lang w:val="en-US"/>
                          </w:rPr>
                          <w:t>. Figure showing the relationship between AI, Machine Learning and Neural Networks.</w:t>
                        </w:r>
                        <w:bookmarkEnd w:id="9"/>
                        <w:bookmarkEnd w:id="10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6CA8447" w14:textId="77777777" w:rsidR="00636B80" w:rsidRPr="00636B80" w:rsidRDefault="00636B80" w:rsidP="00636B80">
      <w:pPr>
        <w:rPr>
          <w:lang w:val="en-US"/>
        </w:rPr>
      </w:pPr>
      <w:proofErr w:type="spellStart"/>
      <w:r>
        <w:rPr>
          <w:lang w:val="en-US"/>
        </w:rPr>
        <w:t>gsdgsdg</w:t>
      </w:r>
      <w:proofErr w:type="spellEnd"/>
    </w:p>
    <w:p w14:paraId="124171B6" w14:textId="77777777" w:rsidR="002A3FAF" w:rsidRPr="00636B80" w:rsidRDefault="002A3FAF" w:rsidP="00405F57">
      <w:pPr>
        <w:pStyle w:val="Rubrik2"/>
        <w:rPr>
          <w:lang w:val="en-US"/>
        </w:rPr>
      </w:pPr>
      <w:r>
        <w:rPr>
          <w:lang w:val="en-US"/>
        </w:rPr>
        <w:t>Neural Networks</w:t>
      </w:r>
      <w:bookmarkEnd w:id="3"/>
    </w:p>
    <w:p w14:paraId="73B410DB" w14:textId="77777777" w:rsidR="002A3FAF" w:rsidRDefault="002A3FAF" w:rsidP="002A3FAF">
      <w:pPr>
        <w:rPr>
          <w:lang w:val="en-US"/>
        </w:rPr>
      </w:pPr>
      <w:r>
        <w:rPr>
          <w:lang w:val="en-US"/>
        </w:rPr>
        <w:t>Training vs classification/inference</w:t>
      </w:r>
    </w:p>
    <w:p w14:paraId="5DF7952C" w14:textId="77777777" w:rsidR="002A3FAF" w:rsidRDefault="00906A47" w:rsidP="002A3FAF">
      <w:pPr>
        <w:rPr>
          <w:lang w:val="en-US"/>
        </w:rPr>
      </w:pPr>
      <w:r>
        <w:rPr>
          <w:lang w:val="en-US"/>
        </w:rPr>
        <w:t>B</w:t>
      </w:r>
      <w:r w:rsidR="002A3FAF">
        <w:rPr>
          <w:lang w:val="en-US"/>
        </w:rPr>
        <w:t>atching</w:t>
      </w:r>
      <w:r>
        <w:rPr>
          <w:lang w:val="en-US"/>
        </w:rPr>
        <w:t xml:space="preserve">, what is it used for? </w:t>
      </w:r>
    </w:p>
    <w:p w14:paraId="7E229D4F" w14:textId="77777777" w:rsidR="002A3FAF" w:rsidRDefault="002A3FAF" w:rsidP="002A3FAF">
      <w:pPr>
        <w:pStyle w:val="Rubrik3"/>
        <w:rPr>
          <w:lang w:val="en-US"/>
        </w:rPr>
      </w:pPr>
      <w:bookmarkStart w:id="9" w:name="_Toc18937555"/>
      <w:r>
        <w:rPr>
          <w:lang w:val="en-US"/>
        </w:rPr>
        <w:t>CNN</w:t>
      </w:r>
      <w:bookmarkEnd w:id="9"/>
    </w:p>
    <w:p w14:paraId="10F9E839" w14:textId="77777777" w:rsidR="00956B51" w:rsidRPr="00956B51" w:rsidRDefault="00956B51" w:rsidP="00956B51">
      <w:pPr>
        <w:rPr>
          <w:lang w:val="en-US"/>
        </w:rPr>
      </w:pPr>
      <w:r>
        <w:rPr>
          <w:lang w:val="en-US"/>
        </w:rPr>
        <w:t>Convolutional layer, pooling layer, FC layer, weights, activation function</w:t>
      </w:r>
      <w:r w:rsidR="003435A9">
        <w:rPr>
          <w:lang w:val="en-US"/>
        </w:rPr>
        <w:t xml:space="preserve">, </w:t>
      </w:r>
      <w:proofErr w:type="spellStart"/>
      <w:r w:rsidR="003435A9">
        <w:rPr>
          <w:lang w:val="en-US"/>
        </w:rPr>
        <w:t>eBNN</w:t>
      </w:r>
      <w:proofErr w:type="spellEnd"/>
      <w:r w:rsidR="003435A9">
        <w:rPr>
          <w:lang w:val="en-US"/>
        </w:rPr>
        <w:t xml:space="preserve">. </w:t>
      </w:r>
    </w:p>
    <w:p w14:paraId="5E4E8462" w14:textId="77777777" w:rsidR="002A3FAF" w:rsidRDefault="002A3FAF" w:rsidP="002A3FAF">
      <w:pPr>
        <w:pStyle w:val="Rubrik3"/>
        <w:rPr>
          <w:lang w:val="en-US"/>
        </w:rPr>
      </w:pPr>
      <w:bookmarkStart w:id="10" w:name="_Toc18937556"/>
      <w:r>
        <w:rPr>
          <w:lang w:val="en-US"/>
        </w:rPr>
        <w:t>BNN</w:t>
      </w:r>
      <w:bookmarkEnd w:id="10"/>
    </w:p>
    <w:p w14:paraId="05398DDB" w14:textId="77777777" w:rsidR="008542C4" w:rsidRPr="008542C4" w:rsidRDefault="008542C4" w:rsidP="008542C4">
      <w:pPr>
        <w:rPr>
          <w:lang w:val="en-US"/>
        </w:rPr>
      </w:pPr>
      <w:r>
        <w:rPr>
          <w:lang w:val="en-US"/>
        </w:rPr>
        <w:t>What makes a network binary, pros and cons, reference previous research</w:t>
      </w:r>
    </w:p>
    <w:p w14:paraId="0C03AD67" w14:textId="77777777" w:rsidR="002A3FAF" w:rsidRDefault="002A3FAF" w:rsidP="002A3FAF">
      <w:pPr>
        <w:pStyle w:val="Rubrik3"/>
        <w:rPr>
          <w:lang w:val="en-US"/>
        </w:rPr>
      </w:pPr>
      <w:bookmarkStart w:id="11" w:name="_Toc18937557"/>
      <w:r>
        <w:rPr>
          <w:lang w:val="en-US"/>
        </w:rPr>
        <w:t>RNN</w:t>
      </w:r>
      <w:bookmarkEnd w:id="11"/>
    </w:p>
    <w:p w14:paraId="04200DA8" w14:textId="77777777" w:rsidR="008542C4" w:rsidRDefault="008542C4" w:rsidP="008542C4">
      <w:pPr>
        <w:rPr>
          <w:lang w:val="en-US"/>
        </w:rPr>
      </w:pPr>
      <w:r>
        <w:rPr>
          <w:lang w:val="en-US"/>
        </w:rPr>
        <w:t xml:space="preserve">How does it work and what is it used </w:t>
      </w:r>
      <w:r w:rsidR="00087433">
        <w:rPr>
          <w:lang w:val="en-US"/>
        </w:rPr>
        <w:t>for?</w:t>
      </w:r>
    </w:p>
    <w:p w14:paraId="5CB89336" w14:textId="77777777" w:rsidR="0043533D" w:rsidRPr="008542C4" w:rsidRDefault="0043533D" w:rsidP="008542C4">
      <w:pPr>
        <w:rPr>
          <w:lang w:val="en-US"/>
        </w:rPr>
      </w:pPr>
    </w:p>
    <w:p w14:paraId="2FF46CC3" w14:textId="77777777" w:rsidR="00A72FDB" w:rsidRDefault="00A72FDB" w:rsidP="00A72FDB">
      <w:pPr>
        <w:pStyle w:val="Rubrik2"/>
        <w:rPr>
          <w:lang w:val="en-US"/>
        </w:rPr>
      </w:pPr>
      <w:bookmarkStart w:id="12" w:name="_Toc18937558"/>
      <w:r>
        <w:rPr>
          <w:lang w:val="en-US"/>
        </w:rPr>
        <w:lastRenderedPageBreak/>
        <w:t>Hardware</w:t>
      </w:r>
      <w:bookmarkEnd w:id="12"/>
    </w:p>
    <w:p w14:paraId="4EFD4F21" w14:textId="77777777" w:rsidR="00A72FDB" w:rsidRDefault="00A72FDB" w:rsidP="00A72FDB">
      <w:pPr>
        <w:pStyle w:val="Rubrik3"/>
        <w:rPr>
          <w:lang w:val="en-US"/>
        </w:rPr>
      </w:pPr>
      <w:bookmarkStart w:id="13" w:name="_Toc18937559"/>
      <w:r>
        <w:rPr>
          <w:lang w:val="en-US"/>
        </w:rPr>
        <w:t>FPGA</w:t>
      </w:r>
      <w:bookmarkEnd w:id="13"/>
    </w:p>
    <w:p w14:paraId="66D17A1B" w14:textId="77777777" w:rsidR="00A72FDB" w:rsidRDefault="00A72FDB" w:rsidP="00A72FDB">
      <w:pPr>
        <w:pStyle w:val="Rubrik3"/>
        <w:rPr>
          <w:lang w:val="en-US"/>
        </w:rPr>
      </w:pPr>
      <w:bookmarkStart w:id="14" w:name="_Toc18937560"/>
      <w:r>
        <w:rPr>
          <w:lang w:val="en-US"/>
        </w:rPr>
        <w:t>Google Coral dev board</w:t>
      </w:r>
      <w:bookmarkEnd w:id="14"/>
    </w:p>
    <w:p w14:paraId="0D4644D7" w14:textId="77777777" w:rsidR="00A72FDB" w:rsidRDefault="00A72FDB" w:rsidP="00A72FDB">
      <w:pPr>
        <w:pStyle w:val="Rubrik3"/>
        <w:rPr>
          <w:lang w:val="en-US"/>
        </w:rPr>
      </w:pPr>
      <w:bookmarkStart w:id="15" w:name="_Toc18937561"/>
      <w:r>
        <w:rPr>
          <w:lang w:val="en-US"/>
        </w:rPr>
        <w:t>Raspberry Pi</w:t>
      </w:r>
      <w:bookmarkEnd w:id="15"/>
    </w:p>
    <w:p w14:paraId="5BCB9637" w14:textId="77777777" w:rsidR="00605C45" w:rsidRDefault="004F7B46" w:rsidP="00605C45">
      <w:pPr>
        <w:pStyle w:val="Rubrik3"/>
        <w:rPr>
          <w:lang w:val="en-US"/>
        </w:rPr>
      </w:pPr>
      <w:bookmarkStart w:id="16" w:name="_Toc18937562"/>
      <w:r>
        <w:rPr>
          <w:lang w:val="en-US"/>
        </w:rPr>
        <w:t>Summary of h</w:t>
      </w:r>
      <w:r w:rsidR="00605C45">
        <w:rPr>
          <w:lang w:val="en-US"/>
        </w:rPr>
        <w:t>ardware specs</w:t>
      </w:r>
      <w:bookmarkEnd w:id="16"/>
    </w:p>
    <w:p w14:paraId="2C4E98F8" w14:textId="77777777" w:rsidR="00605C45" w:rsidRPr="00605C45" w:rsidRDefault="00605C45" w:rsidP="00605C45">
      <w:pPr>
        <w:rPr>
          <w:lang w:val="en-US"/>
        </w:rPr>
      </w:pPr>
    </w:p>
    <w:p w14:paraId="5E4F2587" w14:textId="77777777" w:rsidR="00405F57" w:rsidRDefault="00405F57" w:rsidP="00405F57">
      <w:pPr>
        <w:keepNext/>
        <w:jc w:val="center"/>
      </w:pPr>
      <w:r>
        <w:rPr>
          <w:lang w:val="en-US"/>
        </w:rPr>
        <w:object w:dxaOrig="13668" w:dyaOrig="5506" w14:anchorId="4ED657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107.25pt" o:ole="">
            <v:imagedata r:id="rId10" o:title="" croptop="6731f" cropleft="4818f" cropright="4819f"/>
          </v:shape>
          <o:OLEObject Type="Embed" ProgID="Excel.Sheet.12" ShapeID="_x0000_i1025" DrawAspect="Content" ObjectID="_1629889289" r:id="rId11"/>
        </w:object>
      </w:r>
    </w:p>
    <w:p w14:paraId="1D5F982B" w14:textId="77777777" w:rsidR="00605C45" w:rsidRDefault="00405F57" w:rsidP="00405F57">
      <w:pPr>
        <w:pStyle w:val="Beskrivning"/>
        <w:jc w:val="center"/>
        <w:rPr>
          <w:lang w:val="en-US"/>
        </w:rPr>
      </w:pPr>
      <w:bookmarkStart w:id="17" w:name="_Toc18938092"/>
      <w:r w:rsidRPr="00D870D5">
        <w:rPr>
          <w:lang w:val="en-US"/>
        </w:rPr>
        <w:t xml:space="preserve">Figure </w:t>
      </w:r>
      <w:r>
        <w:fldChar w:fldCharType="begin"/>
      </w:r>
      <w:r w:rsidRPr="00D870D5">
        <w:rPr>
          <w:lang w:val="en-US"/>
        </w:rPr>
        <w:instrText xml:space="preserve"> SEQ Figure \* ARABIC </w:instrText>
      </w:r>
      <w:r>
        <w:fldChar w:fldCharType="separate"/>
      </w:r>
      <w:r w:rsidRPr="00D870D5">
        <w:rPr>
          <w:noProof/>
          <w:lang w:val="en-US"/>
        </w:rPr>
        <w:t>2</w:t>
      </w:r>
      <w:r>
        <w:fldChar w:fldCharType="end"/>
      </w:r>
      <w:r w:rsidRPr="00D870D5">
        <w:rPr>
          <w:lang w:val="en-US"/>
        </w:rPr>
        <w:t>. Summary of hardware specs.</w:t>
      </w:r>
      <w:bookmarkEnd w:id="17"/>
    </w:p>
    <w:p w14:paraId="775D6137" w14:textId="77777777" w:rsidR="00405F57" w:rsidRPr="00605C45" w:rsidRDefault="00405F57" w:rsidP="00405F57">
      <w:pPr>
        <w:rPr>
          <w:lang w:val="en-US"/>
        </w:rPr>
      </w:pPr>
    </w:p>
    <w:p w14:paraId="546772A4" w14:textId="77777777" w:rsidR="00A72FDB" w:rsidRDefault="00153586" w:rsidP="0066165C">
      <w:pPr>
        <w:pStyle w:val="Rubrik1"/>
        <w:rPr>
          <w:lang w:val="en-US"/>
        </w:rPr>
      </w:pPr>
      <w:bookmarkStart w:id="18" w:name="_Toc18937563"/>
      <w:r w:rsidRPr="002A3FAF">
        <w:rPr>
          <w:lang w:val="en-US"/>
        </w:rPr>
        <w:t>Method</w:t>
      </w:r>
      <w:bookmarkEnd w:id="18"/>
    </w:p>
    <w:p w14:paraId="1FA5DA91" w14:textId="77777777" w:rsidR="0066165C" w:rsidRDefault="0066165C" w:rsidP="0066165C">
      <w:pPr>
        <w:pStyle w:val="Rubrik2"/>
        <w:rPr>
          <w:lang w:val="en-US"/>
        </w:rPr>
      </w:pPr>
      <w:bookmarkStart w:id="19" w:name="_Toc18937564"/>
      <w:r>
        <w:rPr>
          <w:lang w:val="en-US"/>
        </w:rPr>
        <w:t>Comparison</w:t>
      </w:r>
      <w:bookmarkEnd w:id="19"/>
    </w:p>
    <w:p w14:paraId="38BEB01D" w14:textId="77777777" w:rsidR="0066165C" w:rsidRDefault="00003DF3" w:rsidP="0066165C">
      <w:pPr>
        <w:pStyle w:val="Rubrik2"/>
        <w:rPr>
          <w:lang w:val="en-US"/>
        </w:rPr>
      </w:pPr>
      <w:bookmarkStart w:id="20" w:name="_Toc18937565"/>
      <w:r>
        <w:rPr>
          <w:lang w:val="en-US"/>
        </w:rPr>
        <w:t>Models/networks used</w:t>
      </w:r>
      <w:bookmarkEnd w:id="20"/>
    </w:p>
    <w:p w14:paraId="06770E4C" w14:textId="77777777" w:rsidR="00C96AC2" w:rsidRDefault="00C96AC2" w:rsidP="00C96AC2">
      <w:pPr>
        <w:pStyle w:val="Rubrik3"/>
        <w:rPr>
          <w:lang w:val="en-US"/>
        </w:rPr>
      </w:pPr>
      <w:proofErr w:type="spellStart"/>
      <w:r>
        <w:rPr>
          <w:lang w:val="en-US"/>
        </w:rPr>
        <w:t>AlexNet</w:t>
      </w:r>
      <w:proofErr w:type="spellEnd"/>
    </w:p>
    <w:p w14:paraId="206C3135" w14:textId="77777777" w:rsidR="00C96AC2" w:rsidRDefault="00C96AC2" w:rsidP="00C96AC2">
      <w:pPr>
        <w:pStyle w:val="Rubrik3"/>
        <w:rPr>
          <w:lang w:val="en-US"/>
        </w:rPr>
      </w:pPr>
      <w:proofErr w:type="spellStart"/>
      <w:r>
        <w:rPr>
          <w:lang w:val="en-US"/>
        </w:rPr>
        <w:t>GoogLeNet</w:t>
      </w:r>
      <w:proofErr w:type="spellEnd"/>
    </w:p>
    <w:p w14:paraId="71A88F8C" w14:textId="77777777" w:rsidR="00C96AC2" w:rsidRDefault="00C96AC2" w:rsidP="00C96AC2">
      <w:pPr>
        <w:pStyle w:val="Rubrik3"/>
        <w:rPr>
          <w:lang w:val="en-US"/>
        </w:rPr>
      </w:pPr>
      <w:r>
        <w:rPr>
          <w:lang w:val="en-US"/>
        </w:rPr>
        <w:t>VGG</w:t>
      </w:r>
    </w:p>
    <w:p w14:paraId="6A97F122" w14:textId="77777777" w:rsidR="00C96AC2" w:rsidRPr="00C96AC2" w:rsidRDefault="00C96AC2" w:rsidP="00C96AC2">
      <w:pPr>
        <w:pStyle w:val="Rubrik3"/>
        <w:rPr>
          <w:lang w:val="en-US"/>
        </w:rPr>
      </w:pPr>
      <w:r>
        <w:rPr>
          <w:lang w:val="en-US"/>
        </w:rPr>
        <w:t>YOLOv3</w:t>
      </w:r>
    </w:p>
    <w:p w14:paraId="620A882E" w14:textId="77777777" w:rsidR="00003DF3" w:rsidRDefault="00003DF3" w:rsidP="00003DF3">
      <w:pPr>
        <w:pStyle w:val="Rubrik2"/>
        <w:rPr>
          <w:lang w:val="en-US"/>
        </w:rPr>
      </w:pPr>
      <w:bookmarkStart w:id="21" w:name="_Toc18937566"/>
      <w:r>
        <w:rPr>
          <w:lang w:val="en-US"/>
        </w:rPr>
        <w:t>Datasets</w:t>
      </w:r>
      <w:bookmarkEnd w:id="21"/>
    </w:p>
    <w:p w14:paraId="49173CF4" w14:textId="77777777" w:rsidR="00003DF3" w:rsidRPr="00003DF3" w:rsidRDefault="00003DF3" w:rsidP="00003DF3">
      <w:pPr>
        <w:pStyle w:val="Rubrik2"/>
        <w:rPr>
          <w:lang w:val="en-US"/>
        </w:rPr>
      </w:pPr>
      <w:bookmarkStart w:id="22" w:name="_Toc18937567"/>
      <w:r>
        <w:rPr>
          <w:lang w:val="en-US"/>
        </w:rPr>
        <w:t>Implementation</w:t>
      </w:r>
      <w:bookmarkEnd w:id="22"/>
    </w:p>
    <w:p w14:paraId="1B8A3A3B" w14:textId="77777777" w:rsidR="0066165C" w:rsidRDefault="0066165C" w:rsidP="0066165C">
      <w:pPr>
        <w:pStyle w:val="Rubrik2"/>
        <w:numPr>
          <w:ilvl w:val="0"/>
          <w:numId w:val="0"/>
        </w:numPr>
        <w:rPr>
          <w:lang w:val="en-US"/>
        </w:rPr>
      </w:pPr>
    </w:p>
    <w:p w14:paraId="20E897E4" w14:textId="77777777" w:rsidR="0066165C" w:rsidRPr="0066165C" w:rsidRDefault="0066165C" w:rsidP="0066165C">
      <w:pPr>
        <w:rPr>
          <w:lang w:val="en-US"/>
        </w:rPr>
        <w:sectPr w:rsidR="0066165C" w:rsidRPr="0066165C" w:rsidSect="00153586">
          <w:footerReference w:type="defaul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bookmarkStart w:id="23" w:name="_Toc18937568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875148531"/>
        <w:docPartObj>
          <w:docPartGallery w:val="Bibliographies"/>
          <w:docPartUnique/>
        </w:docPartObj>
      </w:sdtPr>
      <w:sdtEndPr/>
      <w:sdtContent>
        <w:p w14:paraId="1617D0FC" w14:textId="77777777" w:rsidR="0066165C" w:rsidRDefault="0066165C">
          <w:pPr>
            <w:pStyle w:val="Rubrik1"/>
          </w:pPr>
          <w:proofErr w:type="spellStart"/>
          <w:r>
            <w:t>References</w:t>
          </w:r>
          <w:bookmarkEnd w:id="23"/>
          <w:proofErr w:type="spellEnd"/>
        </w:p>
        <w:sdt>
          <w:sdtPr>
            <w:id w:val="-573587230"/>
            <w:bibliography/>
          </w:sdtPr>
          <w:sdtEndPr/>
          <w:sdtContent>
            <w:p w14:paraId="2AB90E24" w14:textId="77777777" w:rsidR="00546263" w:rsidRDefault="0066165C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3838"/>
              </w:tblGrid>
              <w:tr w:rsidR="00546263" w14:paraId="048AD1FC" w14:textId="77777777">
                <w:trPr>
                  <w:divId w:val="19893593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605691" w14:textId="77777777" w:rsidR="00546263" w:rsidRDefault="00546263">
                    <w:pPr>
                      <w:pStyle w:val="Litteraturfrteckning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E5CA33" w14:textId="77777777" w:rsidR="00546263" w:rsidRDefault="00546263">
                    <w:pPr>
                      <w:pStyle w:val="Litteraturfrteckning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Courbariaux, I. Hubara, R. El-Yaniv och Y. Bengio, ”arXiv.org,” 17 Mars 2016. [Online]. Available: https://arxiv.org/pdf/1602.02830.pdf. [Använd 13 09 2019].</w:t>
                    </w:r>
                  </w:p>
                </w:tc>
              </w:tr>
              <w:tr w:rsidR="00546263" w:rsidRPr="00546263" w14:paraId="486AE681" w14:textId="77777777">
                <w:trPr>
                  <w:divId w:val="19893593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A660A6" w14:textId="77777777" w:rsidR="00546263" w:rsidRDefault="00546263">
                    <w:pPr>
                      <w:pStyle w:val="Litteraturfrteckning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D6B1AB" w14:textId="77777777" w:rsidR="00546263" w:rsidRPr="00546263" w:rsidRDefault="00546263">
                    <w:pPr>
                      <w:pStyle w:val="Litteraturfrteckning"/>
                      <w:rPr>
                        <w:noProof/>
                        <w:lang w:val="en-US"/>
                      </w:rPr>
                    </w:pPr>
                    <w:r w:rsidRPr="00546263">
                      <w:rPr>
                        <w:noProof/>
                        <w:lang w:val="en-US"/>
                      </w:rPr>
                      <w:t xml:space="preserve">B. McDanel, S. Teerapittayanon och H. Kung, ”Embedded Binarized Neural Networks,” i </w:t>
                    </w:r>
                    <w:r w:rsidRPr="00546263">
                      <w:rPr>
                        <w:i/>
                        <w:iCs/>
                        <w:noProof/>
                        <w:lang w:val="en-US"/>
                      </w:rPr>
                      <w:t>International Conference on Embedded Wireless Systems and Networks</w:t>
                    </w:r>
                    <w:r w:rsidRPr="00546263">
                      <w:rPr>
                        <w:noProof/>
                        <w:lang w:val="en-US"/>
                      </w:rPr>
                      <w:t xml:space="preserve">, Uppsala, 2017. </w:t>
                    </w:r>
                  </w:p>
                </w:tc>
              </w:tr>
            </w:tbl>
            <w:p w14:paraId="4819C698" w14:textId="77777777" w:rsidR="00546263" w:rsidRPr="00546263" w:rsidRDefault="00546263">
              <w:pPr>
                <w:divId w:val="1989359301"/>
                <w:rPr>
                  <w:rFonts w:eastAsia="Times New Roman"/>
                  <w:noProof/>
                  <w:lang w:val="en-US"/>
                </w:rPr>
              </w:pPr>
            </w:p>
            <w:p w14:paraId="1FE485FE" w14:textId="77777777" w:rsidR="0066165C" w:rsidRDefault="0066165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CF533C6" w14:textId="77777777" w:rsidR="0066165C" w:rsidRPr="0066165C" w:rsidRDefault="0066165C" w:rsidP="0066165C">
      <w:pPr>
        <w:rPr>
          <w:lang w:val="en-US"/>
        </w:rPr>
      </w:pPr>
    </w:p>
    <w:sectPr w:rsidR="0066165C" w:rsidRPr="0066165C" w:rsidSect="0066165C"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053AA" w14:textId="77777777" w:rsidR="00410337" w:rsidRDefault="00410337" w:rsidP="00153586">
      <w:pPr>
        <w:spacing w:after="0" w:line="240" w:lineRule="auto"/>
      </w:pPr>
      <w:r>
        <w:separator/>
      </w:r>
    </w:p>
  </w:endnote>
  <w:endnote w:type="continuationSeparator" w:id="0">
    <w:p w14:paraId="264FABA3" w14:textId="77777777" w:rsidR="00410337" w:rsidRDefault="00410337" w:rsidP="0015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1787463"/>
      <w:docPartObj>
        <w:docPartGallery w:val="Page Numbers (Bottom of Page)"/>
        <w:docPartUnique/>
      </w:docPartObj>
    </w:sdtPr>
    <w:sdtEndPr/>
    <w:sdtContent>
      <w:p w14:paraId="5AAA4961" w14:textId="77777777" w:rsidR="00153586" w:rsidRDefault="00153586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CDE501" w14:textId="77777777" w:rsidR="00153586" w:rsidRDefault="0015358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C9B04" w14:textId="77777777" w:rsidR="00410337" w:rsidRDefault="00410337" w:rsidP="00153586">
      <w:pPr>
        <w:spacing w:after="0" w:line="240" w:lineRule="auto"/>
      </w:pPr>
      <w:r>
        <w:separator/>
      </w:r>
    </w:p>
  </w:footnote>
  <w:footnote w:type="continuationSeparator" w:id="0">
    <w:p w14:paraId="28699DCC" w14:textId="77777777" w:rsidR="00410337" w:rsidRDefault="00410337" w:rsidP="00153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E40"/>
    <w:multiLevelType w:val="hybridMultilevel"/>
    <w:tmpl w:val="A888FE92"/>
    <w:lvl w:ilvl="0" w:tplc="7C9E592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A5D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AA6B36"/>
    <w:multiLevelType w:val="hybridMultilevel"/>
    <w:tmpl w:val="C6D2EFE4"/>
    <w:lvl w:ilvl="0" w:tplc="DB7E213E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D5CAE"/>
    <w:multiLevelType w:val="multilevel"/>
    <w:tmpl w:val="96E8AB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us Pettersson">
    <w15:presenceInfo w15:providerId="Windows Live" w15:userId="ea0b89f6c24810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86"/>
    <w:rsid w:val="00003DF3"/>
    <w:rsid w:val="00087433"/>
    <w:rsid w:val="00131A13"/>
    <w:rsid w:val="00153586"/>
    <w:rsid w:val="00186E35"/>
    <w:rsid w:val="001D443E"/>
    <w:rsid w:val="001F567A"/>
    <w:rsid w:val="00283798"/>
    <w:rsid w:val="002A3FAF"/>
    <w:rsid w:val="002C3D5B"/>
    <w:rsid w:val="003435A9"/>
    <w:rsid w:val="00405F57"/>
    <w:rsid w:val="00410337"/>
    <w:rsid w:val="0043533D"/>
    <w:rsid w:val="00474992"/>
    <w:rsid w:val="00485C46"/>
    <w:rsid w:val="004F7B46"/>
    <w:rsid w:val="00546263"/>
    <w:rsid w:val="00605C45"/>
    <w:rsid w:val="00636B80"/>
    <w:rsid w:val="00642D39"/>
    <w:rsid w:val="0066165C"/>
    <w:rsid w:val="0072330A"/>
    <w:rsid w:val="00840FAB"/>
    <w:rsid w:val="008542C4"/>
    <w:rsid w:val="00906A47"/>
    <w:rsid w:val="00956B51"/>
    <w:rsid w:val="00A72FDB"/>
    <w:rsid w:val="00BC0FDD"/>
    <w:rsid w:val="00C741FB"/>
    <w:rsid w:val="00C96AC2"/>
    <w:rsid w:val="00D870D5"/>
    <w:rsid w:val="00E9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A9FD"/>
  <w15:chartTrackingRefBased/>
  <w15:docId w15:val="{BA1133CD-1A00-4687-B003-91DD41FC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FAF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15358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Rubrik1"/>
    <w:next w:val="Normal"/>
    <w:link w:val="Rubrik2Char"/>
    <w:uiPriority w:val="9"/>
    <w:unhideWhenUsed/>
    <w:qFormat/>
    <w:rsid w:val="00153586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5358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15358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5358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5358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5358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5358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5358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5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53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535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53586"/>
    <w:rPr>
      <w:rFonts w:eastAsiaTheme="minorEastAsia"/>
      <w:color w:val="5A5A5A" w:themeColor="text1" w:themeTint="A5"/>
      <w:spacing w:val="15"/>
    </w:rPr>
  </w:style>
  <w:style w:type="character" w:customStyle="1" w:styleId="Rubrik3Char">
    <w:name w:val="Rubrik 3 Char"/>
    <w:basedOn w:val="Standardstycketeckensnitt"/>
    <w:link w:val="Rubrik3"/>
    <w:uiPriority w:val="9"/>
    <w:rsid w:val="001535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1535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535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535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535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535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535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dhuvud">
    <w:name w:val="header"/>
    <w:basedOn w:val="Normal"/>
    <w:link w:val="SidhuvudChar"/>
    <w:uiPriority w:val="99"/>
    <w:unhideWhenUsed/>
    <w:rsid w:val="00153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53586"/>
  </w:style>
  <w:style w:type="paragraph" w:styleId="Sidfot">
    <w:name w:val="footer"/>
    <w:basedOn w:val="Normal"/>
    <w:link w:val="SidfotChar"/>
    <w:uiPriority w:val="99"/>
    <w:unhideWhenUsed/>
    <w:rsid w:val="00153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53586"/>
  </w:style>
  <w:style w:type="paragraph" w:styleId="Innehllsfrteckningsrubrik">
    <w:name w:val="TOC Heading"/>
    <w:basedOn w:val="Rubrik1"/>
    <w:next w:val="Normal"/>
    <w:uiPriority w:val="39"/>
    <w:unhideWhenUsed/>
    <w:qFormat/>
    <w:rsid w:val="00BC0FDD"/>
    <w:pPr>
      <w:numPr>
        <w:numId w:val="0"/>
      </w:num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BC0FDD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BC0FDD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A3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A3FAF"/>
    <w:rPr>
      <w:rFonts w:ascii="Segoe UI" w:hAnsi="Segoe UI" w:cs="Segoe UI"/>
      <w:sz w:val="18"/>
      <w:szCs w:val="18"/>
    </w:rPr>
  </w:style>
  <w:style w:type="paragraph" w:styleId="Beskrivning">
    <w:name w:val="caption"/>
    <w:basedOn w:val="Normal"/>
    <w:next w:val="Normal"/>
    <w:uiPriority w:val="35"/>
    <w:unhideWhenUsed/>
    <w:qFormat/>
    <w:rsid w:val="00405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tteraturfrteckning">
    <w:name w:val="Bibliography"/>
    <w:basedOn w:val="Normal"/>
    <w:next w:val="Normal"/>
    <w:uiPriority w:val="37"/>
    <w:unhideWhenUsed/>
    <w:rsid w:val="0066165C"/>
  </w:style>
  <w:style w:type="paragraph" w:styleId="Innehll2">
    <w:name w:val="toc 2"/>
    <w:basedOn w:val="Normal"/>
    <w:next w:val="Normal"/>
    <w:autoRedefine/>
    <w:uiPriority w:val="39"/>
    <w:unhideWhenUsed/>
    <w:rsid w:val="0066165C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66165C"/>
    <w:pPr>
      <w:spacing w:after="100"/>
      <w:ind w:left="480"/>
    </w:pPr>
  </w:style>
  <w:style w:type="paragraph" w:styleId="Figurfrteckning">
    <w:name w:val="table of figures"/>
    <w:basedOn w:val="Normal"/>
    <w:next w:val="Normal"/>
    <w:uiPriority w:val="99"/>
    <w:unhideWhenUsed/>
    <w:rsid w:val="004F7B46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485C46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485C46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485C46"/>
    <w:rPr>
      <w:vertAlign w:val="superscript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906A47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06A47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06A47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06A47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06A4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741FB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McD17</b:Tag>
    <b:SourceType>ConferenceProceedings</b:SourceType>
    <b:Guid>{56DF9514-3942-48E4-8A5B-5F399E53D7A6}</b:Guid>
    <b:Title>Embedded Binarized Neural Networks</b:Title>
    <b:Year>2017</b:Year>
    <b:City>Uppsala</b:City>
    <b:Author>
      <b:Author>
        <b:NameList>
          <b:Person>
            <b:Last>McDanel</b:Last>
            <b:First>Bradley</b:First>
          </b:Person>
          <b:Person>
            <b:Last>Teerapittayanon</b:Last>
            <b:First>Surat</b:First>
          </b:Person>
          <b:Person>
            <b:Last>Kung</b:Last>
            <b:First>H.T.</b:First>
          </b:Person>
        </b:NameList>
      </b:Author>
    </b:Author>
    <b:ConferenceName>International Conference on Embedded Wireless Systems and Networks</b:ConferenceName>
    <b:RefOrder>2</b:RefOrder>
  </b:Source>
  <b:Source>
    <b:Tag>Hub16</b:Tag>
    <b:SourceType>DocumentFromInternetSite</b:SourceType>
    <b:Guid>{DE876D5F-01AB-4DE1-A3C4-D867B88224F5}</b:Guid>
    <b:Title>arXiv.org</b:Title>
    <b:Year>2016</b:Year>
    <b:Month>Mars</b:Month>
    <b:Day>17</b:Day>
    <b:YearAccessed>2019</b:YearAccessed>
    <b:MonthAccessed>09</b:MonthAccessed>
    <b:DayAccessed>13</b:DayAccessed>
    <b:URL>https://arxiv.org/pdf/1602.02830.pdf</b:URL>
    <b:Author>
      <b:Author>
        <b:NameList>
          <b:Person>
            <b:Last>Courbariaux</b:Last>
            <b:First>Matthieu</b:First>
          </b:Person>
          <b:Person>
            <b:Last>Hubara</b:Last>
            <b:First>Itay</b:First>
          </b:Person>
          <b:Person>
            <b:Last>El-Yaniv</b:Last>
            <b:First>Ran</b:First>
          </b:Person>
          <b:Person>
            <b:Last>Bengio</b:Last>
            <b:First>Yoshua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9595B2F-8C10-41C0-9393-DF4906BB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2493</Characters>
  <Application>Microsoft Office Word</Application>
  <DocSecurity>0</DocSecurity>
  <Lines>131</Lines>
  <Paragraphs>102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Pettersson</dc:creator>
  <cp:keywords/>
  <dc:description/>
  <cp:lastModifiedBy>Linus Pettersson</cp:lastModifiedBy>
  <cp:revision>2</cp:revision>
  <dcterms:created xsi:type="dcterms:W3CDTF">2019-09-13T12:15:00Z</dcterms:created>
  <dcterms:modified xsi:type="dcterms:W3CDTF">2019-09-13T12:15:00Z</dcterms:modified>
</cp:coreProperties>
</file>